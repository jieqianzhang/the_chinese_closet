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1E32F" w14:textId="1210DE03" w:rsidR="00A96953" w:rsidRDefault="00422F71">
      <w:r>
        <w:t xml:space="preserve">HIV is on the rise in China’s gay community. According to __, </w:t>
      </w:r>
      <w:ins w:id="0" w:author="Jeremy Rue" w:date="2016-04-26T17:51:00Z">
        <w:r w:rsidR="002E7B66">
          <w:t xml:space="preserve">the </w:t>
        </w:r>
      </w:ins>
      <w:r>
        <w:t xml:space="preserve">HIV </w:t>
      </w:r>
      <w:del w:id="1" w:author="Jeremy Rue" w:date="2016-04-26T17:51:00Z">
        <w:r w:rsidDel="002E7B66">
          <w:delText xml:space="preserve">positive </w:delText>
        </w:r>
      </w:del>
      <w:r>
        <w:t xml:space="preserve">rate </w:t>
      </w:r>
      <w:del w:id="2" w:author="Jeremy Rue" w:date="2016-04-26T17:51:00Z">
        <w:r w:rsidDel="002E7B66">
          <w:delText xml:space="preserve">in </w:delText>
        </w:r>
      </w:del>
      <w:ins w:id="3" w:author="Jeremy Rue" w:date="2016-04-26T17:51:00Z">
        <w:r w:rsidR="002E7B66">
          <w:t>among</w:t>
        </w:r>
      </w:ins>
      <w:del w:id="4" w:author="Jeremy Rue" w:date="2016-04-26T17:53:00Z">
        <w:r w:rsidDel="002E7B66">
          <w:delText>the</w:delText>
        </w:r>
      </w:del>
      <w:r>
        <w:t xml:space="preserve"> gay </w:t>
      </w:r>
      <w:del w:id="5" w:author="Jeremy Rue" w:date="2016-04-26T17:53:00Z">
        <w:r w:rsidDel="002E7B66">
          <w:delText xml:space="preserve">community </w:delText>
        </w:r>
      </w:del>
      <w:ins w:id="6" w:author="Jeremy Rue" w:date="2016-04-26T17:53:00Z">
        <w:r w:rsidR="002E7B66">
          <w:t xml:space="preserve">men </w:t>
        </w:r>
      </w:ins>
      <w:r>
        <w:t>in China is</w:t>
      </w:r>
      <w:ins w:id="7" w:author="Jeremy Rue" w:date="2016-04-26T17:52:00Z">
        <w:r w:rsidR="002E7B66">
          <w:t xml:space="preserve"> about</w:t>
        </w:r>
      </w:ins>
      <w:r>
        <w:t xml:space="preserve"> 8 percent in 2015. </w:t>
      </w:r>
      <w:del w:id="8" w:author="Jeremy Rue" w:date="2016-04-26T17:52:00Z">
        <w:r w:rsidDel="002E7B66">
          <w:delText>In 2011, it’s</w:delText>
        </w:r>
      </w:del>
      <w:ins w:id="9" w:author="Jeremy Rue" w:date="2016-04-26T17:52:00Z">
        <w:r w:rsidR="002E7B66">
          <w:t>That’s up from</w:t>
        </w:r>
      </w:ins>
      <w:r>
        <w:t xml:space="preserve"> 6 percent</w:t>
      </w:r>
      <w:ins w:id="10" w:author="Jeremy Rue" w:date="2016-04-26T17:52:00Z">
        <w:r w:rsidR="002E7B66">
          <w:t xml:space="preserve"> in 2011</w:t>
        </w:r>
      </w:ins>
      <w:r>
        <w:t xml:space="preserve">. </w:t>
      </w:r>
      <w:ins w:id="11" w:author="Jeremy Rue" w:date="2016-04-26T17:52:00Z">
        <w:r w:rsidR="002E7B66">
          <w:t xml:space="preserve">This is disproportionally higher than </w:t>
        </w:r>
      </w:ins>
      <w:del w:id="12" w:author="Jeremy Rue" w:date="2016-04-26T17:52:00Z">
        <w:r w:rsidR="00FA5C9E" w:rsidDel="002E7B66">
          <w:rPr>
            <w:rFonts w:hint="eastAsia"/>
            <w:lang w:eastAsia="zh-CN"/>
          </w:rPr>
          <w:delText xml:space="preserve">But in the </w:delText>
        </w:r>
      </w:del>
      <w:r w:rsidR="00FA5C9E">
        <w:rPr>
          <w:rFonts w:hint="eastAsia"/>
          <w:lang w:eastAsia="zh-CN"/>
        </w:rPr>
        <w:t>China</w:t>
      </w:r>
      <w:r w:rsidR="00FA5C9E">
        <w:rPr>
          <w:lang w:eastAsia="zh-CN"/>
        </w:rPr>
        <w:t>’</w:t>
      </w:r>
      <w:r w:rsidR="00FA5C9E">
        <w:rPr>
          <w:rFonts w:hint="eastAsia"/>
          <w:lang w:eastAsia="zh-CN"/>
        </w:rPr>
        <w:t xml:space="preserve">s general population </w:t>
      </w:r>
      <w:ins w:id="13" w:author="Jeremy Rue" w:date="2016-04-26T17:52:00Z">
        <w:r w:rsidR="002E7B66">
          <w:rPr>
            <w:lang w:eastAsia="zh-CN"/>
          </w:rPr>
          <w:t xml:space="preserve">where </w:t>
        </w:r>
      </w:ins>
      <w:r w:rsidR="00FA5C9E">
        <w:rPr>
          <w:rFonts w:hint="eastAsia"/>
          <w:lang w:eastAsia="zh-CN"/>
        </w:rPr>
        <w:t xml:space="preserve">the rate is only __. </w:t>
      </w:r>
      <w:ins w:id="14" w:author="Jeremy Rue" w:date="2016-04-26T17:52:00Z">
        <w:r w:rsidR="002E7B66">
          <w:rPr>
            <w:lang w:eastAsia="zh-CN"/>
          </w:rPr>
          <w:t xml:space="preserve">By contrast, the </w:t>
        </w:r>
      </w:ins>
      <w:ins w:id="15" w:author="Jeremy Rue" w:date="2016-04-26T17:53:00Z">
        <w:r w:rsidR="002E7B66">
          <w:rPr>
            <w:lang w:eastAsia="zh-CN"/>
          </w:rPr>
          <w:t xml:space="preserve">rate of </w:t>
        </w:r>
      </w:ins>
      <w:r>
        <w:t xml:space="preserve">HIV positive </w:t>
      </w:r>
      <w:del w:id="16" w:author="Jeremy Rue" w:date="2016-04-26T17:53:00Z">
        <w:r w:rsidDel="002E7B66">
          <w:delText>rate</w:delText>
        </w:r>
      </w:del>
      <w:ins w:id="17" w:author="Jeremy Rue" w:date="2016-04-26T17:53:00Z">
        <w:r w:rsidR="002E7B66">
          <w:t>gay men</w:t>
        </w:r>
      </w:ins>
      <w:r>
        <w:t xml:space="preserve"> in </w:t>
      </w:r>
      <w:ins w:id="18" w:author="Jeremy Rue" w:date="2016-04-26T17:53:00Z">
        <w:r w:rsidR="002E7B66">
          <w:t>the United States</w:t>
        </w:r>
      </w:ins>
      <w:del w:id="19" w:author="Jeremy Rue" w:date="2016-04-26T17:54:00Z">
        <w:r w:rsidDel="002E7B66">
          <w:delText>US’s gay community</w:delText>
        </w:r>
      </w:del>
      <w:r>
        <w:t xml:space="preserve"> is __, but it has flatted </w:t>
      </w:r>
      <w:ins w:id="20" w:author="Jeremy Rue" w:date="2016-04-26T17:54:00Z">
        <w:r w:rsidR="002E7B66">
          <w:t xml:space="preserve">since </w:t>
        </w:r>
      </w:ins>
      <w:r>
        <w:t xml:space="preserve">__. </w:t>
      </w:r>
    </w:p>
    <w:p w14:paraId="45554A9B" w14:textId="77777777" w:rsidR="00422F71" w:rsidRDefault="00422F71"/>
    <w:p w14:paraId="741BEF8D" w14:textId="39D3B1DD" w:rsidR="00CC6790" w:rsidRDefault="00CC6790" w:rsidP="00CC6790">
      <w:r>
        <w:t xml:space="preserve">There are many reasons </w:t>
      </w:r>
      <w:del w:id="21" w:author="Jeremy Rue" w:date="2016-04-26T17:54:00Z">
        <w:r w:rsidDel="002E7B66">
          <w:delText xml:space="preserve">to </w:delText>
        </w:r>
      </w:del>
      <w:ins w:id="22" w:author="Jeremy Rue" w:date="2016-04-26T17:54:00Z">
        <w:r w:rsidR="002E7B66">
          <w:t xml:space="preserve">for </w:t>
        </w:r>
      </w:ins>
      <w:r>
        <w:t xml:space="preserve">the rise of HIV </w:t>
      </w:r>
      <w:del w:id="23" w:author="Jeremy Rue" w:date="2016-04-26T17:54:00Z">
        <w:r w:rsidDel="002E7B66">
          <w:delText>in the gay community</w:delText>
        </w:r>
      </w:del>
      <w:r>
        <w:t xml:space="preserve">. Wang </w:t>
      </w:r>
      <w:proofErr w:type="spellStart"/>
      <w:r>
        <w:t>Xiaodong</w:t>
      </w:r>
      <w:proofErr w:type="spellEnd"/>
      <w:r w:rsidR="00E610E3">
        <w:t xml:space="preserve">, the founder of Chengdu </w:t>
      </w:r>
      <w:proofErr w:type="spellStart"/>
      <w:r w:rsidR="00E610E3">
        <w:t>Tongle</w:t>
      </w:r>
      <w:proofErr w:type="spellEnd"/>
      <w:r w:rsidR="00E610E3">
        <w:t>, a nonprofit dedicated to HIV prevention</w:t>
      </w:r>
      <w:del w:id="24" w:author="Jeremy Rue" w:date="2016-04-26T17:54:00Z">
        <w:r w:rsidR="00E610E3" w:rsidDel="002E7B66">
          <w:delText xml:space="preserve"> in Chengdu China</w:delText>
        </w:r>
      </w:del>
      <w:r w:rsidR="00E610E3">
        <w:t>,</w:t>
      </w:r>
      <w:r>
        <w:t xml:space="preserve"> said </w:t>
      </w:r>
      <w:r w:rsidR="00E610E3">
        <w:t>that gay men are much more likely to contract HIV than the general population. “F</w:t>
      </w:r>
      <w:r>
        <w:t xml:space="preserve">or the general population, </w:t>
      </w:r>
      <w:ins w:id="25" w:author="Jeremy Rue" w:date="2016-04-26T17:54:00Z">
        <w:r w:rsidR="002E7B66">
          <w:t xml:space="preserve">the </w:t>
        </w:r>
      </w:ins>
      <w:r>
        <w:t xml:space="preserve">HIV </w:t>
      </w:r>
      <w:del w:id="26" w:author="Jeremy Rue" w:date="2016-04-26T17:54:00Z">
        <w:r w:rsidDel="002E7B66">
          <w:delText xml:space="preserve">positive </w:delText>
        </w:r>
      </w:del>
      <w:r>
        <w:t xml:space="preserve">rate might be point zero one percent. It’s point one percent in some places. But for the gay community, HIV positive rate might be </w:t>
      </w:r>
      <w:ins w:id="27" w:author="Jeremy Rue" w:date="2016-04-26T17:54:00Z">
        <w:r w:rsidR="002E7B66">
          <w:t xml:space="preserve">as high as </w:t>
        </w:r>
      </w:ins>
      <w:r>
        <w:t xml:space="preserve">10 </w:t>
      </w:r>
      <w:r w:rsidR="00E610E3">
        <w:t>percent. The difference is huge,” He said.</w:t>
      </w:r>
      <w:r>
        <w:t xml:space="preserve"> </w:t>
      </w:r>
      <w:r w:rsidR="00E610E3">
        <w:t>“Also</w:t>
      </w:r>
      <w:r>
        <w:t xml:space="preserve"> without any protection, gay sex is much more likely to transmit HIV than straight sex.” </w:t>
      </w:r>
      <w:bookmarkStart w:id="28" w:name="_GoBack"/>
      <w:bookmarkEnd w:id="28"/>
    </w:p>
    <w:p w14:paraId="6EC1ECDB" w14:textId="77777777" w:rsidR="00CC6790" w:rsidRDefault="00CC6790" w:rsidP="00CC6790"/>
    <w:p w14:paraId="0FD2178C" w14:textId="095B3984" w:rsidR="004B609D" w:rsidRDefault="00CC6790" w:rsidP="00CC6790">
      <w:pPr>
        <w:rPr>
          <w:lang w:eastAsia="zh-CN"/>
        </w:rPr>
      </w:pPr>
      <w:r>
        <w:t>Dr</w:t>
      </w:r>
      <w:r w:rsidR="004B609D">
        <w:rPr>
          <w:rFonts w:hint="eastAsia"/>
          <w:lang w:eastAsia="zh-CN"/>
        </w:rPr>
        <w:t>.</w:t>
      </w:r>
      <w:r>
        <w:t xml:space="preserve"> Liao </w:t>
      </w:r>
      <w:proofErr w:type="spellStart"/>
      <w:r>
        <w:t>Meizhen</w:t>
      </w:r>
      <w:proofErr w:type="spellEnd"/>
      <w:r>
        <w:t xml:space="preserve">, who works for Shandong Province CDC in China, said </w:t>
      </w:r>
      <w:r w:rsidR="00E610E3">
        <w:t>not enough people are using condom</w:t>
      </w:r>
      <w:ins w:id="29" w:author="Jeremy Rue" w:date="2016-04-26T17:55:00Z">
        <w:r w:rsidR="002E7B66">
          <w:t>s</w:t>
        </w:r>
      </w:ins>
      <w:r w:rsidR="00E610E3">
        <w:t xml:space="preserve"> in the gay community. </w:t>
      </w:r>
    </w:p>
    <w:p w14:paraId="277D69E1" w14:textId="77777777" w:rsidR="004B609D" w:rsidRDefault="004B609D" w:rsidP="00CC6790">
      <w:pPr>
        <w:rPr>
          <w:lang w:eastAsia="zh-CN"/>
        </w:rPr>
      </w:pPr>
    </w:p>
    <w:p w14:paraId="44E88B64" w14:textId="5DED0B38" w:rsidR="00FC335A" w:rsidRDefault="00E610E3" w:rsidP="00CC6790">
      <w:pPr>
        <w:rPr>
          <w:lang w:eastAsia="zh-CN"/>
        </w:rPr>
      </w:pPr>
      <w:r>
        <w:t>“</w:t>
      </w:r>
      <w:r w:rsidR="004B609D">
        <w:rPr>
          <w:rFonts w:hint="eastAsia"/>
          <w:lang w:eastAsia="zh-CN"/>
        </w:rPr>
        <w:t>In Shandong Province, the use rate of condom</w:t>
      </w:r>
      <w:ins w:id="30" w:author="Jeremy Rue" w:date="2016-04-26T17:55:00Z">
        <w:r w:rsidR="002E7B66">
          <w:rPr>
            <w:lang w:eastAsia="zh-CN"/>
          </w:rPr>
          <w:t xml:space="preserve"> use in the gay community</w:t>
        </w:r>
      </w:ins>
      <w:r w:rsidR="004B609D">
        <w:rPr>
          <w:rFonts w:hint="eastAsia"/>
          <w:lang w:eastAsia="zh-CN"/>
        </w:rPr>
        <w:t xml:space="preserve"> is only in the range of 40</w:t>
      </w:r>
      <w:del w:id="31" w:author="Jeremy Rue" w:date="2016-04-26T17:55:00Z">
        <w:r w:rsidR="004B609D" w:rsidDel="002E7B66">
          <w:rPr>
            <w:rFonts w:hint="eastAsia"/>
            <w:lang w:eastAsia="zh-CN"/>
          </w:rPr>
          <w:delText>%</w:delText>
        </w:r>
      </w:del>
      <w:r w:rsidR="004B609D">
        <w:rPr>
          <w:rFonts w:hint="eastAsia"/>
          <w:lang w:eastAsia="zh-CN"/>
        </w:rPr>
        <w:t xml:space="preserve"> to 5</w:t>
      </w:r>
      <w:ins w:id="32" w:author="Jeremy Rue" w:date="2016-04-26T17:55:00Z">
        <w:r w:rsidR="002E7B66">
          <w:rPr>
            <w:lang w:eastAsia="zh-CN"/>
          </w:rPr>
          <w:t>0 percent</w:t>
        </w:r>
      </w:ins>
      <w:del w:id="33" w:author="Jeremy Rue" w:date="2016-04-26T17:55:00Z">
        <w:r w:rsidR="004B609D" w:rsidDel="002E7B66">
          <w:rPr>
            <w:rFonts w:hint="eastAsia"/>
            <w:lang w:eastAsia="zh-CN"/>
          </w:rPr>
          <w:delText>0%</w:delText>
        </w:r>
      </w:del>
      <w:r w:rsidR="004B609D">
        <w:rPr>
          <w:rFonts w:hint="eastAsia"/>
          <w:lang w:eastAsia="zh-CN"/>
        </w:rPr>
        <w:t xml:space="preserve"> in the latest month </w:t>
      </w:r>
      <w:del w:id="34" w:author="Jeremy Rue" w:date="2016-04-26T17:55:00Z">
        <w:r w:rsidR="004B609D" w:rsidDel="002E7B66">
          <w:rPr>
            <w:rFonts w:hint="eastAsia"/>
            <w:lang w:eastAsia="zh-CN"/>
          </w:rPr>
          <w:delText>in the gay community</w:delText>
        </w:r>
      </w:del>
      <w:r w:rsidR="004B609D">
        <w:rPr>
          <w:rFonts w:hint="eastAsia"/>
          <w:lang w:eastAsia="zh-CN"/>
        </w:rPr>
        <w:t>,</w:t>
      </w:r>
      <w:r>
        <w:t>”</w:t>
      </w:r>
      <w:r w:rsidR="004B609D">
        <w:rPr>
          <w:rFonts w:hint="eastAsia"/>
          <w:lang w:eastAsia="zh-CN"/>
        </w:rPr>
        <w:t xml:space="preserve"> Liao said.</w:t>
      </w:r>
      <w:r w:rsidR="00CC6790">
        <w:t xml:space="preserve"> </w:t>
      </w:r>
      <w:r w:rsidR="004B609D">
        <w:rPr>
          <w:lang w:eastAsia="zh-CN"/>
        </w:rPr>
        <w:t>“I</w:t>
      </w:r>
      <w:r w:rsidR="004B609D">
        <w:rPr>
          <w:rFonts w:hint="eastAsia"/>
          <w:lang w:eastAsia="zh-CN"/>
        </w:rPr>
        <w:t xml:space="preserve"> did personal interviews with some gay men about the use of condom</w:t>
      </w:r>
      <w:ins w:id="35" w:author="Jeremy Rue" w:date="2016-04-26T17:55:00Z">
        <w:r w:rsidR="002E7B66">
          <w:rPr>
            <w:lang w:eastAsia="zh-CN"/>
          </w:rPr>
          <w:t>s</w:t>
        </w:r>
      </w:ins>
      <w:r w:rsidR="004B609D">
        <w:rPr>
          <w:rFonts w:hint="eastAsia"/>
          <w:lang w:eastAsia="zh-CN"/>
        </w:rPr>
        <w:t xml:space="preserve">. They prefer </w:t>
      </w:r>
      <w:r w:rsidR="004B609D">
        <w:rPr>
          <w:lang w:eastAsia="zh-CN"/>
        </w:rPr>
        <w:t>pleasure</w:t>
      </w:r>
      <w:r w:rsidR="004B609D">
        <w:rPr>
          <w:rFonts w:hint="eastAsia"/>
          <w:lang w:eastAsia="zh-CN"/>
        </w:rPr>
        <w:t xml:space="preserve"> </w:t>
      </w:r>
      <w:proofErr w:type="gramStart"/>
      <w:r w:rsidR="004B609D">
        <w:rPr>
          <w:rFonts w:hint="eastAsia"/>
          <w:lang w:eastAsia="zh-CN"/>
        </w:rPr>
        <w:t>over</w:t>
      </w:r>
      <w:proofErr w:type="gramEnd"/>
      <w:r w:rsidR="004B609D">
        <w:rPr>
          <w:rFonts w:hint="eastAsia"/>
          <w:lang w:eastAsia="zh-CN"/>
        </w:rPr>
        <w:t xml:space="preserve"> safety. </w:t>
      </w:r>
      <w:r w:rsidR="004B609D">
        <w:rPr>
          <w:lang w:eastAsia="zh-CN"/>
        </w:rPr>
        <w:t>T</w:t>
      </w:r>
      <w:r w:rsidR="004B609D">
        <w:rPr>
          <w:rFonts w:hint="eastAsia"/>
          <w:lang w:eastAsia="zh-CN"/>
        </w:rPr>
        <w:t>he reason could be that there</w:t>
      </w:r>
      <w:r w:rsidR="004B609D">
        <w:rPr>
          <w:lang w:eastAsia="zh-CN"/>
        </w:rPr>
        <w:t>’</w:t>
      </w:r>
      <w:r w:rsidR="00FC335A">
        <w:rPr>
          <w:rFonts w:hint="eastAsia"/>
          <w:lang w:eastAsia="zh-CN"/>
        </w:rPr>
        <w:t>s too much oppression on gay sex</w:t>
      </w:r>
      <w:ins w:id="36" w:author="Jeremy Rue" w:date="2016-04-26T17:55:00Z">
        <w:r w:rsidR="002E7B66">
          <w:rPr>
            <w:lang w:eastAsia="zh-CN"/>
          </w:rPr>
          <w:t>,</w:t>
        </w:r>
      </w:ins>
      <w:del w:id="37" w:author="Jeremy Rue" w:date="2016-04-26T17:55:00Z">
        <w:r w:rsidR="004B609D" w:rsidDel="002E7B66">
          <w:rPr>
            <w:rFonts w:hint="eastAsia"/>
            <w:lang w:eastAsia="zh-CN"/>
          </w:rPr>
          <w:delText>.</w:delText>
        </w:r>
      </w:del>
      <w:r w:rsidR="004B609D">
        <w:rPr>
          <w:rFonts w:hint="eastAsia"/>
          <w:lang w:eastAsia="zh-CN"/>
        </w:rPr>
        <w:t xml:space="preserve"> </w:t>
      </w:r>
      <w:del w:id="38" w:author="Jeremy Rue" w:date="2016-04-26T17:55:00Z">
        <w:r w:rsidR="004B609D" w:rsidDel="002E7B66">
          <w:rPr>
            <w:lang w:eastAsia="zh-CN"/>
          </w:rPr>
          <w:delText>A</w:delText>
        </w:r>
      </w:del>
      <w:ins w:id="39" w:author="Jeremy Rue" w:date="2016-04-26T17:55:00Z">
        <w:r w:rsidR="002E7B66">
          <w:rPr>
            <w:lang w:eastAsia="zh-CN"/>
          </w:rPr>
          <w:t>a</w:t>
        </w:r>
      </w:ins>
      <w:r w:rsidR="004B609D">
        <w:rPr>
          <w:lang w:eastAsia="zh-CN"/>
        </w:rPr>
        <w:t>n</w:t>
      </w:r>
      <w:r w:rsidR="004B609D">
        <w:rPr>
          <w:rFonts w:hint="eastAsia"/>
          <w:lang w:eastAsia="zh-CN"/>
        </w:rPr>
        <w:t>d then they feel condom prevents them from getting the pleasure</w:t>
      </w:r>
      <w:r w:rsidR="00FC335A">
        <w:rPr>
          <w:rFonts w:hint="eastAsia"/>
          <w:lang w:eastAsia="zh-CN"/>
        </w:rPr>
        <w:t xml:space="preserve"> they want</w:t>
      </w:r>
      <w:r w:rsidR="004B609D">
        <w:rPr>
          <w:rFonts w:hint="eastAsia"/>
          <w:lang w:eastAsia="zh-CN"/>
        </w:rPr>
        <w:t xml:space="preserve">. </w:t>
      </w:r>
      <w:r w:rsidR="004B609D">
        <w:rPr>
          <w:lang w:eastAsia="zh-CN"/>
        </w:rPr>
        <w:t>E</w:t>
      </w:r>
      <w:r w:rsidR="004B609D">
        <w:rPr>
          <w:rFonts w:hint="eastAsia"/>
          <w:lang w:eastAsia="zh-CN"/>
        </w:rPr>
        <w:t>specially those</w:t>
      </w:r>
      <w:ins w:id="40" w:author="Jeremy Rue" w:date="2016-04-26T17:56:00Z">
        <w:r w:rsidR="002E7B66">
          <w:rPr>
            <w:lang w:eastAsia="zh-CN"/>
          </w:rPr>
          <w:t xml:space="preserve"> gay men</w:t>
        </w:r>
      </w:ins>
      <w:r w:rsidR="004B609D">
        <w:rPr>
          <w:rFonts w:hint="eastAsia"/>
          <w:lang w:eastAsia="zh-CN"/>
        </w:rPr>
        <w:t xml:space="preserve"> in heterosexual marriage</w:t>
      </w:r>
      <w:ins w:id="41" w:author="Jeremy Rue" w:date="2016-04-26T17:56:00Z">
        <w:r w:rsidR="002E7B66">
          <w:rPr>
            <w:lang w:eastAsia="zh-CN"/>
          </w:rPr>
          <w:t>s</w:t>
        </w:r>
      </w:ins>
      <w:r w:rsidR="004B609D">
        <w:rPr>
          <w:rFonts w:hint="eastAsia"/>
          <w:lang w:eastAsia="zh-CN"/>
        </w:rPr>
        <w:t xml:space="preserve">, they have </w:t>
      </w:r>
      <w:ins w:id="42" w:author="Jeremy Rue" w:date="2016-04-26T17:56:00Z">
        <w:r w:rsidR="002E7B66">
          <w:rPr>
            <w:lang w:eastAsia="zh-CN"/>
          </w:rPr>
          <w:t xml:space="preserve">experienced </w:t>
        </w:r>
      </w:ins>
      <w:r w:rsidR="004B609D">
        <w:rPr>
          <w:rFonts w:hint="eastAsia"/>
          <w:lang w:eastAsia="zh-CN"/>
        </w:rPr>
        <w:t xml:space="preserve">long term pressure not to have gay sex. </w:t>
      </w:r>
      <w:ins w:id="43" w:author="Jeremy Rue" w:date="2016-04-26T17:56:00Z">
        <w:r w:rsidR="002E7B66">
          <w:rPr>
            <w:lang w:eastAsia="zh-CN"/>
          </w:rPr>
          <w:t xml:space="preserve">And </w:t>
        </w:r>
      </w:ins>
      <w:del w:id="44" w:author="Jeremy Rue" w:date="2016-04-26T17:56:00Z">
        <w:r w:rsidR="00FC335A" w:rsidDel="002E7B66">
          <w:rPr>
            <w:lang w:eastAsia="zh-CN"/>
          </w:rPr>
          <w:delText>W</w:delText>
        </w:r>
      </w:del>
      <w:ins w:id="45" w:author="Jeremy Rue" w:date="2016-04-26T17:56:00Z">
        <w:r w:rsidR="002E7B66">
          <w:rPr>
            <w:lang w:eastAsia="zh-CN"/>
          </w:rPr>
          <w:t>w</w:t>
        </w:r>
      </w:ins>
      <w:r w:rsidR="00FC335A">
        <w:rPr>
          <w:lang w:eastAsia="zh-CN"/>
        </w:rPr>
        <w:t>hen</w:t>
      </w:r>
      <w:r w:rsidR="00FC335A">
        <w:rPr>
          <w:rFonts w:hint="eastAsia"/>
          <w:lang w:eastAsia="zh-CN"/>
        </w:rPr>
        <w:t xml:space="preserve"> they do have it</w:t>
      </w:r>
      <w:r w:rsidR="004B609D">
        <w:rPr>
          <w:rFonts w:hint="eastAsia"/>
          <w:lang w:eastAsia="zh-CN"/>
        </w:rPr>
        <w:t xml:space="preserve">, they tend to </w:t>
      </w:r>
      <w:del w:id="46" w:author="Jeremy Rue" w:date="2016-04-26T17:56:00Z">
        <w:r w:rsidR="004B609D" w:rsidDel="002E7B66">
          <w:rPr>
            <w:rFonts w:hint="eastAsia"/>
            <w:lang w:eastAsia="zh-CN"/>
          </w:rPr>
          <w:delText xml:space="preserve">have </w:delText>
        </w:r>
      </w:del>
      <w:ins w:id="47" w:author="Jeremy Rue" w:date="2016-04-26T17:56:00Z">
        <w:r w:rsidR="002E7B66">
          <w:rPr>
            <w:lang w:eastAsia="zh-CN"/>
          </w:rPr>
          <w:t>engage in</w:t>
        </w:r>
        <w:r w:rsidR="002E7B66">
          <w:rPr>
            <w:rFonts w:hint="eastAsia"/>
            <w:lang w:eastAsia="zh-CN"/>
          </w:rPr>
          <w:t xml:space="preserve"> </w:t>
        </w:r>
      </w:ins>
      <w:r w:rsidR="004B609D">
        <w:rPr>
          <w:rFonts w:hint="eastAsia"/>
          <w:lang w:eastAsia="zh-CN"/>
        </w:rPr>
        <w:t>high risk sex.</w:t>
      </w:r>
      <w:r w:rsidR="004B609D">
        <w:rPr>
          <w:lang w:eastAsia="zh-CN"/>
        </w:rPr>
        <w:t>”</w:t>
      </w:r>
    </w:p>
    <w:p w14:paraId="28384D4D" w14:textId="77777777" w:rsidR="00FC335A" w:rsidRDefault="00FC335A" w:rsidP="00CC6790">
      <w:pPr>
        <w:rPr>
          <w:lang w:eastAsia="zh-CN"/>
        </w:rPr>
      </w:pPr>
    </w:p>
    <w:p w14:paraId="673122FC" w14:textId="7F9409C7" w:rsidR="00FC335A" w:rsidRDefault="00FC335A" w:rsidP="00CC6790">
      <w:pPr>
        <w:rPr>
          <w:lang w:eastAsia="zh-CN"/>
        </w:rPr>
      </w:pPr>
      <w:r>
        <w:rPr>
          <w:rFonts w:hint="eastAsia"/>
          <w:lang w:eastAsia="zh-CN"/>
        </w:rPr>
        <w:t xml:space="preserve">Liao said </w:t>
      </w:r>
      <w:r>
        <w:t>t</w:t>
      </w:r>
      <w:r w:rsidR="00995579">
        <w:t xml:space="preserve">he </w:t>
      </w:r>
      <w:r>
        <w:rPr>
          <w:rFonts w:hint="eastAsia"/>
          <w:lang w:eastAsia="zh-CN"/>
        </w:rPr>
        <w:t>CDC has limited resources</w:t>
      </w:r>
      <w:r w:rsidR="00995579">
        <w:t xml:space="preserve">. </w:t>
      </w:r>
      <w:r>
        <w:rPr>
          <w:lang w:eastAsia="zh-CN"/>
        </w:rPr>
        <w:t>“</w:t>
      </w:r>
      <w:r>
        <w:rPr>
          <w:rFonts w:hint="eastAsia"/>
          <w:lang w:eastAsia="zh-CN"/>
        </w:rPr>
        <w:t>Shandong Province has over 100 counties</w:t>
      </w:r>
      <w:ins w:id="48" w:author="Jeremy Rue" w:date="2016-04-26T17:57:00Z">
        <w:r w:rsidR="002E7B66">
          <w:rPr>
            <w:lang w:eastAsia="zh-CN"/>
          </w:rPr>
          <w:t>, and</w:t>
        </w:r>
      </w:ins>
      <w:del w:id="49" w:author="Jeremy Rue" w:date="2016-04-26T17:57:00Z">
        <w:r w:rsidDel="002E7B66">
          <w:rPr>
            <w:rFonts w:hint="eastAsia"/>
            <w:lang w:eastAsia="zh-CN"/>
          </w:rPr>
          <w:delText>.</w:delText>
        </w:r>
      </w:del>
      <w:r>
        <w:rPr>
          <w:rFonts w:hint="eastAsia"/>
          <w:lang w:eastAsia="zh-CN"/>
        </w:rPr>
        <w:t xml:space="preserve"> </w:t>
      </w:r>
      <w:del w:id="50" w:author="Jeremy Rue" w:date="2016-04-26T17:57:00Z">
        <w:r w:rsidDel="002E7B66">
          <w:rPr>
            <w:lang w:eastAsia="zh-CN"/>
          </w:rPr>
          <w:delText>E</w:delText>
        </w:r>
      </w:del>
      <w:ins w:id="51" w:author="Jeremy Rue" w:date="2016-04-26T17:57:00Z">
        <w:r w:rsidR="002E7B66">
          <w:rPr>
            <w:lang w:eastAsia="zh-CN"/>
          </w:rPr>
          <w:t>e</w:t>
        </w:r>
      </w:ins>
      <w:r>
        <w:rPr>
          <w:rFonts w:hint="eastAsia"/>
          <w:lang w:eastAsia="zh-CN"/>
        </w:rPr>
        <w:t>ach county has a population over one million</w:t>
      </w:r>
      <w:ins w:id="52" w:author="Jeremy Rue" w:date="2016-04-26T17:57:00Z">
        <w:r w:rsidR="002E7B66">
          <w:rPr>
            <w:lang w:eastAsia="zh-CN"/>
          </w:rPr>
          <w:t xml:space="preserve"> people</w:t>
        </w:r>
      </w:ins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least </w:t>
      </w:r>
      <w:r>
        <w:rPr>
          <w:lang w:eastAsia="zh-CN"/>
        </w:rPr>
        <w:t>populated</w:t>
      </w:r>
      <w:r>
        <w:rPr>
          <w:rFonts w:hint="eastAsia"/>
          <w:lang w:eastAsia="zh-CN"/>
        </w:rPr>
        <w:t xml:space="preserve"> county has three hundred thousand to half a million people. </w:t>
      </w:r>
      <w:r>
        <w:rPr>
          <w:lang w:eastAsia="zh-CN"/>
        </w:rPr>
        <w:t>B</w:t>
      </w:r>
      <w:r>
        <w:rPr>
          <w:rFonts w:hint="eastAsia"/>
          <w:lang w:eastAsia="zh-CN"/>
        </w:rPr>
        <w:t>ut each county has only one to three CDC staff dedicated to HIV prevention.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</w:p>
    <w:p w14:paraId="7A22E850" w14:textId="77777777" w:rsidR="00CC6790" w:rsidRDefault="00CC6790" w:rsidP="00422F71">
      <w:pPr>
        <w:rPr>
          <w:lang w:eastAsia="zh-CN"/>
        </w:rPr>
      </w:pPr>
    </w:p>
    <w:p w14:paraId="1EF6EDEA" w14:textId="63D2B3B1" w:rsidR="00C50BA5" w:rsidRDefault="00233DE3" w:rsidP="00C50BA5">
      <w:pPr>
        <w:rPr>
          <w:lang w:eastAsia="zh-CN"/>
        </w:rPr>
      </w:pPr>
      <w:r>
        <w:rPr>
          <w:lang w:eastAsia="zh-CN"/>
        </w:rPr>
        <w:t xml:space="preserve">The lack of sex education also contributes to the rise of HIV, especially in </w:t>
      </w:r>
      <w:del w:id="53" w:author="Jeremy Rue" w:date="2016-04-26T17:57:00Z">
        <w:r w:rsidDel="002E7B66">
          <w:rPr>
            <w:lang w:eastAsia="zh-CN"/>
          </w:rPr>
          <w:delText xml:space="preserve">the </w:delText>
        </w:r>
      </w:del>
      <w:r>
        <w:rPr>
          <w:lang w:eastAsia="zh-CN"/>
        </w:rPr>
        <w:t xml:space="preserve">gay youth. </w:t>
      </w:r>
      <w:r w:rsidR="00C50BA5">
        <w:rPr>
          <w:lang w:eastAsia="zh-CN"/>
        </w:rPr>
        <w:t>“</w:t>
      </w:r>
      <w:r w:rsidR="0084055D">
        <w:rPr>
          <w:lang w:eastAsia="zh-CN"/>
        </w:rPr>
        <w:t>It’s a Chinese tradition that we don’t talk about sex,</w:t>
      </w:r>
      <w:r w:rsidR="00C50BA5">
        <w:rPr>
          <w:lang w:eastAsia="zh-CN"/>
        </w:rPr>
        <w:t>”</w:t>
      </w:r>
      <w:r w:rsidR="0084055D">
        <w:rPr>
          <w:lang w:eastAsia="zh-CN"/>
        </w:rPr>
        <w:t xml:space="preserve"> Zhang </w:t>
      </w:r>
      <w:proofErr w:type="spellStart"/>
      <w:r w:rsidR="0084055D">
        <w:rPr>
          <w:lang w:eastAsia="zh-CN"/>
        </w:rPr>
        <w:t>Beichuan</w:t>
      </w:r>
      <w:proofErr w:type="spellEnd"/>
      <w:r w:rsidR="0084055D">
        <w:rPr>
          <w:lang w:eastAsia="zh-CN"/>
        </w:rPr>
        <w:t xml:space="preserve">, a </w:t>
      </w:r>
      <w:r w:rsidR="0084055D" w:rsidRPr="00422F71">
        <w:t>professor at Qingdao University's Medical Sc</w:t>
      </w:r>
      <w:r w:rsidR="0084055D">
        <w:t>hool</w:t>
      </w:r>
      <w:r w:rsidR="0084055D">
        <w:rPr>
          <w:lang w:eastAsia="zh-CN"/>
        </w:rPr>
        <w:t xml:space="preserve"> said. Zhang has been researching gay men and HIV since 1990s. “Did </w:t>
      </w:r>
      <w:r w:rsidR="0084055D" w:rsidRPr="0084055D">
        <w:rPr>
          <w:lang w:eastAsia="zh-CN"/>
        </w:rPr>
        <w:t xml:space="preserve">Sun </w:t>
      </w:r>
      <w:proofErr w:type="spellStart"/>
      <w:r w:rsidR="0084055D" w:rsidRPr="0084055D">
        <w:rPr>
          <w:lang w:eastAsia="zh-CN"/>
        </w:rPr>
        <w:t>Yat-sen</w:t>
      </w:r>
      <w:proofErr w:type="spellEnd"/>
      <w:r w:rsidR="0084055D">
        <w:rPr>
          <w:lang w:eastAsia="zh-CN"/>
        </w:rPr>
        <w:t xml:space="preserve"> talk about sex? Did </w:t>
      </w:r>
      <w:r w:rsidR="0084055D" w:rsidRPr="0084055D">
        <w:rPr>
          <w:lang w:eastAsia="zh-CN"/>
        </w:rPr>
        <w:t>Chiang Kai-shek</w:t>
      </w:r>
      <w:r w:rsidR="0084055D">
        <w:rPr>
          <w:lang w:eastAsia="zh-CN"/>
        </w:rPr>
        <w:t xml:space="preserve"> talk about sex? Did Mao Zedong talk about sex? Deng Xiaoping didn’t talk about sex. </w:t>
      </w:r>
      <w:proofErr w:type="spellStart"/>
      <w:r w:rsidR="0084055D">
        <w:rPr>
          <w:lang w:eastAsia="zh-CN"/>
        </w:rPr>
        <w:t>Hua</w:t>
      </w:r>
      <w:proofErr w:type="spellEnd"/>
      <w:r w:rsidR="0084055D">
        <w:rPr>
          <w:lang w:eastAsia="zh-CN"/>
        </w:rPr>
        <w:t xml:space="preserve"> </w:t>
      </w:r>
      <w:proofErr w:type="spellStart"/>
      <w:r w:rsidR="0084055D">
        <w:rPr>
          <w:lang w:eastAsia="zh-CN"/>
        </w:rPr>
        <w:t>Guofeng</w:t>
      </w:r>
      <w:proofErr w:type="spellEnd"/>
      <w:r w:rsidR="0084055D">
        <w:rPr>
          <w:lang w:eastAsia="zh-CN"/>
        </w:rPr>
        <w:t xml:space="preserve"> didn’t talk about sex. Hu </w:t>
      </w:r>
      <w:proofErr w:type="spellStart"/>
      <w:r w:rsidR="0084055D">
        <w:rPr>
          <w:lang w:eastAsia="zh-CN"/>
        </w:rPr>
        <w:t>Yaobang</w:t>
      </w:r>
      <w:proofErr w:type="spellEnd"/>
      <w:r w:rsidR="0084055D">
        <w:rPr>
          <w:lang w:eastAsia="zh-CN"/>
        </w:rPr>
        <w:t xml:space="preserve"> and Zhao </w:t>
      </w:r>
      <w:proofErr w:type="spellStart"/>
      <w:r w:rsidR="0084055D">
        <w:rPr>
          <w:lang w:eastAsia="zh-CN"/>
        </w:rPr>
        <w:t>Ziyang</w:t>
      </w:r>
      <w:proofErr w:type="spellEnd"/>
      <w:r w:rsidR="0084055D">
        <w:rPr>
          <w:lang w:eastAsia="zh-CN"/>
        </w:rPr>
        <w:t xml:space="preserve"> didn’t talk about sex. Xi </w:t>
      </w:r>
      <w:proofErr w:type="spellStart"/>
      <w:r w:rsidR="0084055D">
        <w:rPr>
          <w:lang w:eastAsia="zh-CN"/>
        </w:rPr>
        <w:t>Jinping</w:t>
      </w:r>
      <w:proofErr w:type="spellEnd"/>
      <w:r w:rsidR="0084055D">
        <w:rPr>
          <w:lang w:eastAsia="zh-CN"/>
        </w:rPr>
        <w:t xml:space="preserve"> didn’t talk about sex. It’s not about party politics. It’s a heritage of anti-sex</w:t>
      </w:r>
      <w:r w:rsidR="0084055D">
        <w:rPr>
          <w:rFonts w:hint="eastAsia"/>
          <w:lang w:eastAsia="zh-CN"/>
        </w:rPr>
        <w:t xml:space="preserve"> culture</w:t>
      </w:r>
      <w:ins w:id="54" w:author="Jeremy Rue" w:date="2016-04-26T17:59:00Z">
        <w:r w:rsidR="002E7B66">
          <w:rPr>
            <w:lang w:eastAsia="zh-CN"/>
          </w:rPr>
          <w:t>,</w:t>
        </w:r>
      </w:ins>
      <w:del w:id="55" w:author="Jeremy Rue" w:date="2016-04-26T17:59:00Z">
        <w:r w:rsidR="0084055D" w:rsidDel="002E7B66">
          <w:rPr>
            <w:rFonts w:hint="eastAsia"/>
            <w:lang w:eastAsia="zh-CN"/>
          </w:rPr>
          <w:delText>.</w:delText>
        </w:r>
      </w:del>
      <w:r w:rsidR="0084055D">
        <w:rPr>
          <w:lang w:eastAsia="zh-CN"/>
        </w:rPr>
        <w:t>”</w:t>
      </w:r>
      <w:ins w:id="56" w:author="Jeremy Rue" w:date="2016-04-26T17:59:00Z">
        <w:r w:rsidR="002E7B66">
          <w:rPr>
            <w:lang w:eastAsia="zh-CN"/>
          </w:rPr>
          <w:t xml:space="preserve"> he </w:t>
        </w:r>
      </w:ins>
      <w:ins w:id="57" w:author="Jeremy Rue" w:date="2016-04-26T18:00:00Z">
        <w:r w:rsidR="002E7B66">
          <w:rPr>
            <w:lang w:eastAsia="zh-CN"/>
          </w:rPr>
          <w:t>said</w:t>
        </w:r>
      </w:ins>
      <w:ins w:id="58" w:author="Jeremy Rue" w:date="2016-04-26T17:59:00Z">
        <w:r w:rsidR="002E7B66">
          <w:rPr>
            <w:lang w:eastAsia="zh-CN"/>
          </w:rPr>
          <w:t>, describing a long history of Chinese leaders who never addressed such taboo subjects.</w:t>
        </w:r>
      </w:ins>
    </w:p>
    <w:p w14:paraId="0402DD5C" w14:textId="77777777" w:rsidR="00C50BA5" w:rsidRDefault="00C50BA5" w:rsidP="00C50BA5">
      <w:pPr>
        <w:rPr>
          <w:lang w:eastAsia="zh-CN"/>
        </w:rPr>
      </w:pPr>
    </w:p>
    <w:p w14:paraId="4194709B" w14:textId="7802DFAC" w:rsidR="00C50BA5" w:rsidRDefault="00C50BA5" w:rsidP="00C50BA5">
      <w:r>
        <w:t xml:space="preserve">According to a survey commissioned by the United Nations Population Fund, among the young people in China who </w:t>
      </w:r>
      <w:del w:id="59" w:author="Jeremy Rue" w:date="2016-04-26T18:00:00Z">
        <w:r w:rsidDel="00444C57">
          <w:delText xml:space="preserve">have </w:delText>
        </w:r>
      </w:del>
      <w:ins w:id="60" w:author="Jeremy Rue" w:date="2016-04-26T18:00:00Z">
        <w:r w:rsidR="00444C57">
          <w:t xml:space="preserve">are </w:t>
        </w:r>
      </w:ins>
      <w:proofErr w:type="spellStart"/>
      <w:r>
        <w:t>sex</w:t>
      </w:r>
      <w:ins w:id="61" w:author="Jeremy Rue" w:date="2016-04-26T18:00:00Z">
        <w:r w:rsidR="00444C57">
          <w:t>uall</w:t>
        </w:r>
      </w:ins>
      <w:proofErr w:type="spellEnd"/>
      <w:r>
        <w:t xml:space="preserve"> </w:t>
      </w:r>
      <w:del w:id="62" w:author="Jeremy Rue" w:date="2016-04-26T18:00:00Z">
        <w:r w:rsidDel="00444C57">
          <w:delText>experience</w:delText>
        </w:r>
      </w:del>
      <w:ins w:id="63" w:author="Jeremy Rue" w:date="2016-04-26T18:00:00Z">
        <w:r w:rsidR="00444C57">
          <w:t>active</w:t>
        </w:r>
      </w:ins>
      <w:r>
        <w:t xml:space="preserve"> and are aged from </w:t>
      </w:r>
      <w:del w:id="64" w:author="Jeremy Rue" w:date="2016-04-26T18:00:00Z">
        <w:r w:rsidDel="00444C57">
          <w:delText xml:space="preserve">fifteen </w:delText>
        </w:r>
      </w:del>
      <w:ins w:id="65" w:author="Jeremy Rue" w:date="2016-04-26T18:00:00Z">
        <w:r w:rsidR="00444C57">
          <w:t xml:space="preserve">15 </w:t>
        </w:r>
      </w:ins>
      <w:r>
        <w:t xml:space="preserve">to </w:t>
      </w:r>
      <w:del w:id="66" w:author="Jeremy Rue" w:date="2016-04-26T18:00:00Z">
        <w:r w:rsidDel="00444C57">
          <w:delText>twenty four</w:delText>
        </w:r>
      </w:del>
      <w:ins w:id="67" w:author="Jeremy Rue" w:date="2016-04-26T18:00:00Z">
        <w:r w:rsidR="00444C57">
          <w:t>24</w:t>
        </w:r>
      </w:ins>
      <w:r>
        <w:t xml:space="preserve">, half of them didn’t use any birth control options during their first </w:t>
      </w:r>
      <w:del w:id="68" w:author="Jeremy Rue" w:date="2016-04-26T18:00:00Z">
        <w:r w:rsidDel="00444C57">
          <w:delText>sex</w:delText>
        </w:r>
      </w:del>
      <w:ins w:id="69" w:author="Jeremy Rue" w:date="2016-04-26T18:00:00Z">
        <w:r w:rsidR="00444C57">
          <w:t>intercourse</w:t>
        </w:r>
      </w:ins>
      <w:r>
        <w:t xml:space="preserve">. </w:t>
      </w:r>
    </w:p>
    <w:p w14:paraId="57286066" w14:textId="77777777" w:rsidR="00C50BA5" w:rsidRDefault="00C50BA5" w:rsidP="00233DE3">
      <w:pPr>
        <w:rPr>
          <w:lang w:eastAsia="zh-CN"/>
        </w:rPr>
      </w:pPr>
    </w:p>
    <w:p w14:paraId="0045AA8E" w14:textId="5F6445C1" w:rsidR="00233DE3" w:rsidRDefault="00233DE3" w:rsidP="00422F71">
      <w:r>
        <w:t>According to the Chinese Center for Disease Control and Prevention, the number of HIV positive high school and college students increased</w:t>
      </w:r>
      <w:ins w:id="70" w:author="Jeremy Rue" w:date="2016-04-26T18:02:00Z">
        <w:r w:rsidR="00444C57">
          <w:t xml:space="preserve"> sharply</w:t>
        </w:r>
      </w:ins>
      <w:r>
        <w:t xml:space="preserve"> by </w:t>
      </w:r>
      <w:commentRangeStart w:id="71"/>
      <w:del w:id="72" w:author="Jeremy Rue" w:date="2016-04-26T18:02:00Z">
        <w:r w:rsidDel="00444C57">
          <w:delText>thirty five</w:delText>
        </w:r>
      </w:del>
      <w:ins w:id="73" w:author="Jeremy Rue" w:date="2016-04-26T18:02:00Z">
        <w:r w:rsidR="00444C57">
          <w:t>35</w:t>
        </w:r>
      </w:ins>
      <w:r>
        <w:t xml:space="preserve"> percent each </w:t>
      </w:r>
      <w:r>
        <w:lastRenderedPageBreak/>
        <w:t>year from 2011 to 2015</w:t>
      </w:r>
      <w:commentRangeEnd w:id="71"/>
      <w:r w:rsidR="00444C57">
        <w:rPr>
          <w:rStyle w:val="CommentReference"/>
        </w:rPr>
        <w:commentReference w:id="71"/>
      </w:r>
      <w:r>
        <w:t xml:space="preserve">. But HIV </w:t>
      </w:r>
      <w:ins w:id="74" w:author="Jeremy Rue" w:date="2016-04-26T18:03:00Z">
        <w:r w:rsidR="00444C57">
          <w:t xml:space="preserve">rates </w:t>
        </w:r>
      </w:ins>
      <w:r>
        <w:t xml:space="preserve">hit gay students much harder than straight students. The Chinese CDC also reports that from 2014 to October 2015, gay students accounted for more than </w:t>
      </w:r>
      <w:del w:id="75" w:author="Jeremy Rue" w:date="2016-04-26T18:04:00Z">
        <w:r w:rsidDel="00444C57">
          <w:delText xml:space="preserve">eighty </w:delText>
        </w:r>
      </w:del>
      <w:ins w:id="76" w:author="Jeremy Rue" w:date="2016-04-26T18:04:00Z">
        <w:r w:rsidR="00444C57">
          <w:t xml:space="preserve">80 </w:t>
        </w:r>
      </w:ins>
      <w:r>
        <w:t>percent of new student HIV infections.</w:t>
      </w:r>
    </w:p>
    <w:p w14:paraId="50C7D841" w14:textId="77777777" w:rsidR="00CC6790" w:rsidRDefault="00CC6790" w:rsidP="00CC6790"/>
    <w:p w14:paraId="1DC007BD" w14:textId="41215823" w:rsidR="00CC6790" w:rsidRDefault="00CC6790" w:rsidP="00CC6790">
      <w:r>
        <w:t>Homosexuality was a crime in China until 1997</w:t>
      </w:r>
      <w:ins w:id="77" w:author="Jeremy Rue" w:date="2016-04-26T18:04:00Z">
        <w:r w:rsidR="00444C57">
          <w:t>, and</w:t>
        </w:r>
      </w:ins>
      <w:del w:id="78" w:author="Jeremy Rue" w:date="2016-04-26T18:04:00Z">
        <w:r w:rsidDel="00444C57">
          <w:delText>. It</w:delText>
        </w:r>
      </w:del>
      <w:r>
        <w:t xml:space="preserve"> was considered as a mental illness until 2001. Being gay is still stigmatized in </w:t>
      </w:r>
      <w:ins w:id="79" w:author="Jeremy Rue" w:date="2016-04-26T18:04:00Z">
        <w:r w:rsidR="00444C57">
          <w:t xml:space="preserve">much of </w:t>
        </w:r>
      </w:ins>
      <w:r>
        <w:t xml:space="preserve">China today. </w:t>
      </w:r>
    </w:p>
    <w:p w14:paraId="6AF59421" w14:textId="77777777" w:rsidR="00422F71" w:rsidRDefault="00422F71" w:rsidP="00422F71"/>
    <w:p w14:paraId="6A40B836" w14:textId="408504BE" w:rsidR="00422F71" w:rsidRDefault="0084055D" w:rsidP="00422F71">
      <w:r>
        <w:t xml:space="preserve">Zhang </w:t>
      </w:r>
      <w:proofErr w:type="spellStart"/>
      <w:r>
        <w:t>Beichuan</w:t>
      </w:r>
      <w:proofErr w:type="spellEnd"/>
      <w:r w:rsidR="00422F71" w:rsidRPr="00422F71">
        <w:t xml:space="preserve"> estimates that China has twenty million gay men, and about eighty percent of them are married to or will marry women. </w:t>
      </w:r>
      <w:r w:rsidR="00CC6790">
        <w:t>T</w:t>
      </w:r>
      <w:r w:rsidR="00422F71">
        <w:t>here are concerns about HIV positive married gay men transmitting the virus to their wives, and then having it spread into the heterosexual community.</w:t>
      </w:r>
    </w:p>
    <w:p w14:paraId="4FE7E421" w14:textId="77777777" w:rsidR="00422F71" w:rsidRDefault="00422F71" w:rsidP="00422F71"/>
    <w:p w14:paraId="0E27B124" w14:textId="77777777" w:rsidR="00422F71" w:rsidRPr="00422F71" w:rsidRDefault="00422F71" w:rsidP="00422F71">
      <w:commentRangeStart w:id="80"/>
      <w:r w:rsidRPr="00422F71">
        <w:t xml:space="preserve">Wang </w:t>
      </w:r>
      <w:proofErr w:type="spellStart"/>
      <w:r w:rsidRPr="00422F71">
        <w:t>Xiaodong</w:t>
      </w:r>
      <w:proofErr w:type="spellEnd"/>
      <w:r w:rsidRPr="00422F71">
        <w:t xml:space="preserve"> is the founder of Chengdu</w:t>
      </w:r>
      <w:r>
        <w:t xml:space="preserve"> </w:t>
      </w:r>
      <w:proofErr w:type="spellStart"/>
      <w:r w:rsidRPr="00422F71">
        <w:t>Tongle</w:t>
      </w:r>
      <w:proofErr w:type="spellEnd"/>
      <w:r w:rsidRPr="00422F71">
        <w:t>, a nonprofit that provides HIV testing and care to the gay community. He’s not that w</w:t>
      </w:r>
      <w:r>
        <w:t>orried about the straight world: “a</w:t>
      </w:r>
      <w:r w:rsidRPr="00422F71">
        <w:t xml:space="preserve"> gay man’s sex activity with his wife is</w:t>
      </w:r>
      <w:del w:id="81" w:author="Jeremy Rue" w:date="2016-04-26T18:05:00Z">
        <w:r w:rsidRPr="00422F71" w:rsidDel="00444C57">
          <w:delText xml:space="preserve"> kinda</w:delText>
        </w:r>
      </w:del>
      <w:r w:rsidRPr="00422F71">
        <w:t xml:space="preserve"> not that frequent. Especially after they have children, they have even less sex, because a straight marriag</w:t>
      </w:r>
      <w:r>
        <w:t xml:space="preserve">e is just a cover for him.” </w:t>
      </w:r>
      <w:commentRangeEnd w:id="80"/>
      <w:r w:rsidR="00444C57">
        <w:rPr>
          <w:rStyle w:val="CommentReference"/>
        </w:rPr>
        <w:commentReference w:id="80"/>
      </w:r>
    </w:p>
    <w:p w14:paraId="23C35BD1" w14:textId="77777777" w:rsidR="00422F71" w:rsidRDefault="00422F71" w:rsidP="00422F71"/>
    <w:p w14:paraId="486B47A1" w14:textId="5E7F0C5A" w:rsidR="00CC6790" w:rsidRDefault="00CC6790">
      <w:pPr>
        <w:rPr>
          <w:lang w:eastAsia="zh-CN"/>
        </w:rPr>
      </w:pPr>
      <w:r>
        <w:t xml:space="preserve">Zhang </w:t>
      </w:r>
      <w:r w:rsidR="001336C7">
        <w:rPr>
          <w:rFonts w:hint="eastAsia"/>
          <w:lang w:eastAsia="zh-CN"/>
        </w:rPr>
        <w:t>said the HIV infection rate</w:t>
      </w:r>
      <w:ins w:id="82" w:author="Jeremy Rue" w:date="2016-04-26T18:05:00Z">
        <w:r w:rsidR="00444C57">
          <w:rPr>
            <w:lang w:eastAsia="zh-CN"/>
          </w:rPr>
          <w:t>s</w:t>
        </w:r>
      </w:ins>
      <w:r w:rsidR="001336C7">
        <w:rPr>
          <w:rFonts w:hint="eastAsia"/>
          <w:lang w:eastAsia="zh-CN"/>
        </w:rPr>
        <w:t xml:space="preserve"> in the gay community</w:t>
      </w:r>
      <w:r w:rsidR="0084055D">
        <w:rPr>
          <w:rFonts w:hint="eastAsia"/>
          <w:lang w:eastAsia="zh-CN"/>
        </w:rPr>
        <w:t xml:space="preserve"> might be overestimated. </w:t>
      </w:r>
      <w:r w:rsidR="0084055D">
        <w:rPr>
          <w:lang w:eastAsia="zh-CN"/>
        </w:rPr>
        <w:t>“</w:t>
      </w:r>
      <w:r w:rsidR="001336C7">
        <w:rPr>
          <w:lang w:eastAsia="zh-CN"/>
        </w:rPr>
        <w:t>For example, if China has 10 million sexually active men who have sex with men, and 5</w:t>
      </w:r>
      <w:ins w:id="83" w:author="Jeremy Rue" w:date="2016-04-26T18:06:00Z">
        <w:r w:rsidR="00444C57">
          <w:rPr>
            <w:lang w:eastAsia="zh-CN"/>
          </w:rPr>
          <w:t xml:space="preserve"> percent</w:t>
        </w:r>
      </w:ins>
      <w:del w:id="84" w:author="Jeremy Rue" w:date="2016-04-26T18:06:00Z">
        <w:r w:rsidR="001336C7" w:rsidDel="00444C57">
          <w:rPr>
            <w:lang w:eastAsia="zh-CN"/>
          </w:rPr>
          <w:delText>%</w:delText>
        </w:r>
      </w:del>
      <w:r w:rsidR="001336C7">
        <w:rPr>
          <w:lang w:eastAsia="zh-CN"/>
        </w:rPr>
        <w:t xml:space="preserve"> of them are HIV positive, we will have 500,000 HIV positive MSM</w:t>
      </w:r>
      <w:ins w:id="85" w:author="Jeremy Rue" w:date="2016-04-26T18:06:00Z">
        <w:r w:rsidR="00444C57">
          <w:rPr>
            <w:lang w:eastAsia="zh-CN"/>
          </w:rPr>
          <w:t xml:space="preserve"> (men having sex with men)</w:t>
        </w:r>
      </w:ins>
      <w:r w:rsidR="001336C7">
        <w:rPr>
          <w:lang w:eastAsia="zh-CN"/>
        </w:rPr>
        <w:t>. That is to say every year there are 100,000 MSM who have HIV outbreak</w:t>
      </w:r>
      <w:r w:rsidR="001336C7">
        <w:rPr>
          <w:rFonts w:hint="eastAsia"/>
          <w:lang w:eastAsia="zh-CN"/>
        </w:rPr>
        <w:t xml:space="preserve">. </w:t>
      </w:r>
      <w:r w:rsidR="001336C7">
        <w:rPr>
          <w:lang w:eastAsia="zh-CN"/>
        </w:rPr>
        <w:t>B</w:t>
      </w:r>
      <w:r w:rsidR="001336C7">
        <w:rPr>
          <w:rFonts w:hint="eastAsia"/>
          <w:lang w:eastAsia="zh-CN"/>
        </w:rPr>
        <w:t xml:space="preserve">ut every year we only have 300,000 to 400,000 HIV outbreak in the whole country overall. </w:t>
      </w:r>
      <w:ins w:id="86" w:author="Jeremy Rue" w:date="2016-04-26T18:07:00Z">
        <w:r w:rsidR="00444C57">
          <w:rPr>
            <w:lang w:eastAsia="zh-CN"/>
          </w:rPr>
          <w:t>Th</w:t>
        </w:r>
      </w:ins>
      <w:del w:id="87" w:author="Jeremy Rue" w:date="2016-04-26T18:07:00Z">
        <w:r w:rsidR="001336C7" w:rsidDel="00444C57">
          <w:rPr>
            <w:lang w:eastAsia="zh-CN"/>
          </w:rPr>
          <w:delText>H</w:delText>
        </w:r>
      </w:del>
      <w:r w:rsidR="001336C7">
        <w:rPr>
          <w:lang w:eastAsia="zh-CN"/>
        </w:rPr>
        <w:t>ere’</w:t>
      </w:r>
      <w:r w:rsidR="001336C7">
        <w:rPr>
          <w:rFonts w:hint="eastAsia"/>
          <w:lang w:eastAsia="zh-CN"/>
        </w:rPr>
        <w:t>s a statistics discrepancy.</w:t>
      </w:r>
      <w:r w:rsidR="0084055D">
        <w:rPr>
          <w:lang w:eastAsia="zh-CN"/>
        </w:rPr>
        <w:t>”</w:t>
      </w:r>
      <w:r w:rsidR="001336C7">
        <w:rPr>
          <w:rFonts w:hint="eastAsia"/>
          <w:lang w:eastAsia="zh-CN"/>
        </w:rPr>
        <w:t xml:space="preserve"> </w:t>
      </w:r>
    </w:p>
    <w:p w14:paraId="108C394B" w14:textId="77777777" w:rsidR="001336C7" w:rsidRDefault="001336C7"/>
    <w:p w14:paraId="710C0970" w14:textId="42A72127" w:rsidR="001336C7" w:rsidRDefault="001336C7" w:rsidP="001336C7">
      <w:r>
        <w:rPr>
          <w:rFonts w:hint="eastAsia"/>
          <w:lang w:eastAsia="zh-CN"/>
        </w:rPr>
        <w:t xml:space="preserve">Dr. </w:t>
      </w:r>
      <w:r>
        <w:t>Li</w:t>
      </w:r>
      <w:r>
        <w:rPr>
          <w:rFonts w:hint="eastAsia"/>
          <w:lang w:eastAsia="zh-CN"/>
        </w:rPr>
        <w:t xml:space="preserve"> </w:t>
      </w:r>
      <w:proofErr w:type="spellStart"/>
      <w:proofErr w:type="gramStart"/>
      <w:r>
        <w:rPr>
          <w:rFonts w:hint="eastAsia"/>
          <w:lang w:eastAsia="zh-CN"/>
        </w:rPr>
        <w:t>Hui</w:t>
      </w:r>
      <w:proofErr w:type="spellEnd"/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r>
        <w:t>said it’s time to focus on the</w:t>
      </w:r>
      <w:r>
        <w:rPr>
          <w:rFonts w:hint="eastAsia"/>
          <w:lang w:eastAsia="zh-CN"/>
        </w:rPr>
        <w:t xml:space="preserve"> HIV</w:t>
      </w:r>
      <w:r w:rsidR="00FA5C9E">
        <w:rPr>
          <w:rFonts w:hint="eastAsia"/>
          <w:lang w:eastAsia="zh-CN"/>
        </w:rPr>
        <w:t xml:space="preserve"> prevention in the</w:t>
      </w:r>
      <w:r>
        <w:t xml:space="preserve"> general population</w:t>
      </w:r>
      <w:r w:rsidR="00FA5C9E">
        <w:rPr>
          <w:rFonts w:hint="eastAsia"/>
          <w:lang w:eastAsia="zh-CN"/>
        </w:rPr>
        <w:t xml:space="preserve"> before it</w:t>
      </w:r>
      <w:r w:rsidR="00FA5C9E">
        <w:rPr>
          <w:lang w:eastAsia="zh-CN"/>
        </w:rPr>
        <w:t>’</w:t>
      </w:r>
      <w:r w:rsidR="00FA5C9E">
        <w:rPr>
          <w:rFonts w:hint="eastAsia"/>
          <w:lang w:eastAsia="zh-CN"/>
        </w:rPr>
        <w:t>s too late</w:t>
      </w:r>
      <w:r>
        <w:t xml:space="preserve">. </w:t>
      </w:r>
    </w:p>
    <w:p w14:paraId="20AFBD8C" w14:textId="77777777" w:rsidR="00FA5C9E" w:rsidRDefault="00FA5C9E">
      <w:pPr>
        <w:rPr>
          <w:lang w:eastAsia="zh-CN"/>
        </w:rPr>
      </w:pPr>
    </w:p>
    <w:p w14:paraId="1CE1EC03" w14:textId="2604BD30" w:rsidR="001336C7" w:rsidRDefault="00CC6790">
      <w:pPr>
        <w:rPr>
          <w:lang w:eastAsia="zh-CN"/>
        </w:rPr>
      </w:pPr>
      <w:r>
        <w:t xml:space="preserve">In the end, </w:t>
      </w:r>
      <w:r w:rsidR="00422F71">
        <w:t>HIV drug</w:t>
      </w:r>
      <w:r w:rsidR="001336C7">
        <w:rPr>
          <w:rFonts w:hint="eastAsia"/>
          <w:lang w:eastAsia="zh-CN"/>
        </w:rPr>
        <w:t>s</w:t>
      </w:r>
      <w:r w:rsidR="001336C7">
        <w:t xml:space="preserve"> are</w:t>
      </w:r>
      <w:r w:rsidR="00422F71">
        <w:t xml:space="preserve"> free in China</w:t>
      </w:r>
      <w:r w:rsidR="001336C7">
        <w:rPr>
          <w:rFonts w:hint="eastAsia"/>
          <w:lang w:eastAsia="zh-CN"/>
        </w:rPr>
        <w:t>, provided by the Chinese government</w:t>
      </w:r>
      <w:r w:rsidR="00422F71">
        <w:t>. The CDC is rely</w:t>
      </w:r>
      <w:r w:rsidR="001336C7">
        <w:t>ing on nonprofits to reach</w:t>
      </w:r>
      <w:r w:rsidR="001336C7">
        <w:rPr>
          <w:rFonts w:hint="eastAsia"/>
          <w:lang w:eastAsia="zh-CN"/>
        </w:rPr>
        <w:t xml:space="preserve"> out to the gay community</w:t>
      </w:r>
      <w:r w:rsidR="00422F71">
        <w:t xml:space="preserve">. </w:t>
      </w:r>
      <w:r w:rsidR="001336C7">
        <w:rPr>
          <w:rFonts w:hint="eastAsia"/>
          <w:lang w:eastAsia="zh-CN"/>
        </w:rPr>
        <w:t xml:space="preserve">However, NGOs are having a </w:t>
      </w:r>
      <w:del w:id="88" w:author="Jeremy Rue" w:date="2016-04-26T18:07:00Z">
        <w:r w:rsidR="001336C7" w:rsidDel="00444C57">
          <w:rPr>
            <w:rFonts w:hint="eastAsia"/>
            <w:lang w:eastAsia="zh-CN"/>
          </w:rPr>
          <w:delText xml:space="preserve">hard </w:delText>
        </w:r>
      </w:del>
      <w:ins w:id="89" w:author="Jeremy Rue" w:date="2016-04-26T18:07:00Z">
        <w:r w:rsidR="00444C57">
          <w:rPr>
            <w:lang w:eastAsia="zh-CN"/>
          </w:rPr>
          <w:t>difficult</w:t>
        </w:r>
        <w:r w:rsidR="00444C57">
          <w:rPr>
            <w:rFonts w:hint="eastAsia"/>
            <w:lang w:eastAsia="zh-CN"/>
          </w:rPr>
          <w:t xml:space="preserve"> </w:t>
        </w:r>
      </w:ins>
      <w:r w:rsidR="001336C7">
        <w:rPr>
          <w:rFonts w:hint="eastAsia"/>
          <w:lang w:eastAsia="zh-CN"/>
        </w:rPr>
        <w:t xml:space="preserve">time to register and have a legal status. </w:t>
      </w:r>
    </w:p>
    <w:p w14:paraId="72815FEF" w14:textId="77777777" w:rsidR="001336C7" w:rsidRDefault="001336C7">
      <w:pPr>
        <w:rPr>
          <w:lang w:eastAsia="zh-CN"/>
        </w:rPr>
      </w:pPr>
    </w:p>
    <w:p w14:paraId="7C58840C" w14:textId="684A573F" w:rsidR="00422F71" w:rsidRDefault="00422F71"/>
    <w:sectPr w:rsidR="00422F71" w:rsidSect="00A96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1" w:author="Jeremy Rue" w:date="2016-04-26T18:03:00Z" w:initials="JR">
    <w:p w14:paraId="39735BFE" w14:textId="48E9DBC0" w:rsidR="00444C57" w:rsidRDefault="00444C57">
      <w:pPr>
        <w:pStyle w:val="CommentText"/>
      </w:pPr>
      <w:r>
        <w:rPr>
          <w:rStyle w:val="CommentReference"/>
        </w:rPr>
        <w:annotationRef/>
      </w:r>
      <w:r>
        <w:t>Did it rise 35 percent EVERY year, or just between those two periods?</w:t>
      </w:r>
    </w:p>
  </w:comment>
  <w:comment w:id="80" w:author="Jeremy Rue" w:date="2016-04-26T18:05:00Z" w:initials="JR">
    <w:p w14:paraId="373F137A" w14:textId="12C9A041" w:rsidR="00444C57" w:rsidRDefault="00444C57">
      <w:pPr>
        <w:pStyle w:val="CommentText"/>
      </w:pPr>
      <w:r>
        <w:rPr>
          <w:rStyle w:val="CommentReference"/>
        </w:rPr>
        <w:annotationRef/>
      </w:r>
      <w:r>
        <w:t>Consider removing. You only need to have sex once to catch HIV. I think it’s a little ignorant to suggest that the reason it won’t spread is due to frequency of sex.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71"/>
    <w:rsid w:val="001336C7"/>
    <w:rsid w:val="00233DE3"/>
    <w:rsid w:val="002E7B66"/>
    <w:rsid w:val="00422F71"/>
    <w:rsid w:val="00444C57"/>
    <w:rsid w:val="004B609D"/>
    <w:rsid w:val="0084055D"/>
    <w:rsid w:val="00995579"/>
    <w:rsid w:val="00A96953"/>
    <w:rsid w:val="00C50BA5"/>
    <w:rsid w:val="00CC6790"/>
    <w:rsid w:val="00E610E3"/>
    <w:rsid w:val="00FA5C9E"/>
    <w:rsid w:val="00FC1013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F6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B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6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C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C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C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C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C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10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B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6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C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C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C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C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C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4294</Characters>
  <Application>Microsoft Macintosh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Zhou</dc:creator>
  <cp:keywords/>
  <dc:description/>
  <cp:lastModifiedBy>Jieqian Zhang</cp:lastModifiedBy>
  <cp:revision>2</cp:revision>
  <dcterms:created xsi:type="dcterms:W3CDTF">2016-04-27T04:14:00Z</dcterms:created>
  <dcterms:modified xsi:type="dcterms:W3CDTF">2016-04-27T04:14:00Z</dcterms:modified>
</cp:coreProperties>
</file>